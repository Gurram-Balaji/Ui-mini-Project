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9B6365" w:rsidRDefault="009B6365" w14:paraId="672A6659" wp14:textId="77777777"/>
    <w:p xmlns:wp14="http://schemas.microsoft.com/office/word/2010/wordml" w:rsidR="009B6365" w:rsidRDefault="000E61C3" w14:paraId="1DC29870" wp14:textId="77777777">
      <w:r w:rsidRPr="74141C59" w:rsidR="000E61C3">
        <w:rPr>
          <w:b w:val="1"/>
          <w:bCs w:val="1"/>
          <w:lang w:val="en-US"/>
        </w:rPr>
        <w:t xml:space="preserve">Frontend Assignment: </w:t>
      </w:r>
      <w:r w:rsidRPr="74141C59" w:rsidR="000E61C3">
        <w:rPr>
          <w:lang w:val="en-US"/>
        </w:rPr>
        <w:t>As an end user, an application</w:t>
      </w:r>
      <w:r w:rsidRPr="74141C59" w:rsidR="000E61C3">
        <w:rPr>
          <w:lang w:val="en-US"/>
        </w:rPr>
        <w:t xml:space="preserve"> needs to be developed where the notes need to be managed. In this a</w:t>
      </w:r>
      <w:del w:author="Deleted user" w:date="2023-05-08T12:24:00Z" w:id="1947475033">
        <w:r w:rsidRPr="74141C59" w:rsidDel="000E61C3">
          <w:rPr>
            <w:lang w:val="en-US"/>
          </w:rPr>
          <w:delText xml:space="preserve"> </w:delText>
        </w:r>
      </w:del>
      <w:r w:rsidRPr="74141C59" w:rsidR="000E61C3">
        <w:rPr>
          <w:lang w:val="en-US"/>
        </w:rPr>
        <w:t>ssignment, developer is supposed to develop a UI which takes care of followings:</w:t>
      </w:r>
    </w:p>
    <w:p xmlns:wp14="http://schemas.microsoft.com/office/word/2010/wordml" w:rsidR="009B6365" w:rsidRDefault="009B6365" w14:paraId="0A37501D" wp14:textId="77777777"/>
    <w:p xmlns:wp14="http://schemas.microsoft.com/office/word/2010/wordml" w:rsidR="009B6365" w:rsidRDefault="000E61C3" w14:paraId="36B7B07E" wp14:textId="77777777">
      <w:pPr>
        <w:numPr>
          <w:ilvl w:val="0"/>
          <w:numId w:val="1"/>
        </w:numPr>
        <w:spacing w:before="200"/>
        <w:ind w:left="940"/>
        <w:rPr/>
      </w:pPr>
      <w:r w:rsidRPr="74141C59" w:rsidR="000E61C3">
        <w:rPr>
          <w:color w:val="222222"/>
          <w:lang w:val="en-US"/>
        </w:rPr>
        <w:t xml:space="preserve">We should be able to create a </w:t>
      </w:r>
      <w:r w:rsidRPr="74141C59" w:rsidR="000E61C3">
        <w:rPr>
          <w:color w:val="222222"/>
          <w:lang w:val="en-US"/>
        </w:rPr>
        <w:t>note(</w:t>
      </w:r>
      <w:r w:rsidRPr="74141C59" w:rsidR="000E61C3">
        <w:rPr>
          <w:color w:val="222222"/>
          <w:lang w:val="en-US"/>
        </w:rPr>
        <w:t>title + description).</w:t>
      </w:r>
    </w:p>
    <w:p xmlns:wp14="http://schemas.microsoft.com/office/word/2010/wordml" w:rsidR="009B6365" w:rsidRDefault="000E61C3" w14:paraId="78DDA1F6" wp14:textId="77777777">
      <w:pPr>
        <w:numPr>
          <w:ilvl w:val="0"/>
          <w:numId w:val="1"/>
        </w:numPr>
        <w:ind w:left="940"/>
      </w:pPr>
      <w:r>
        <w:rPr>
          <w:color w:val="222222"/>
        </w:rPr>
        <w:t>We should be able to manage our created notes.</w:t>
      </w:r>
    </w:p>
    <w:p xmlns:wp14="http://schemas.microsoft.com/office/word/2010/wordml" w:rsidR="009B6365" w:rsidRDefault="000E61C3" w14:paraId="078D944D" wp14:textId="77777777">
      <w:pPr>
        <w:numPr>
          <w:ilvl w:val="0"/>
          <w:numId w:val="1"/>
        </w:numPr>
        <w:ind w:left="940"/>
      </w:pPr>
      <w:r>
        <w:rPr>
          <w:color w:val="222222"/>
        </w:rPr>
        <w:t>We should be able to update the existing notes.</w:t>
      </w:r>
    </w:p>
    <w:p xmlns:wp14="http://schemas.microsoft.com/office/word/2010/wordml" w:rsidR="009B6365" w:rsidP="74141C59" w:rsidRDefault="000E61C3" w14:paraId="3BE511F9" wp14:textId="77777777">
      <w:pPr>
        <w:numPr>
          <w:ilvl w:val="0"/>
          <w:numId w:val="1"/>
        </w:numPr>
        <w:spacing w:after="200"/>
        <w:ind w:left="940"/>
        <w:rPr>
          <w:color w:val="222222"/>
          <w:lang w:val="en-US"/>
        </w:rPr>
      </w:pPr>
      <w:r w:rsidRPr="74141C59" w:rsidR="000E61C3">
        <w:rPr>
          <w:color w:val="222222"/>
          <w:lang w:val="en-US"/>
        </w:rPr>
        <w:t xml:space="preserve">We should be able to </w:t>
      </w:r>
      <w:r w:rsidRPr="74141C59" w:rsidR="000E61C3">
        <w:rPr>
          <w:color w:val="222222"/>
          <w:lang w:val="en-US"/>
        </w:rPr>
        <w:t>delete</w:t>
      </w:r>
      <w:r w:rsidRPr="74141C59" w:rsidR="000E61C3">
        <w:rPr>
          <w:color w:val="222222"/>
          <w:lang w:val="en-US"/>
        </w:rPr>
        <w:t xml:space="preserve"> the existing notes.</w:t>
      </w:r>
    </w:p>
    <w:p xmlns:wp14="http://schemas.microsoft.com/office/word/2010/wordml" w:rsidR="009B6365" w:rsidRDefault="009B6365" w14:paraId="5DAB6C7B" wp14:textId="77777777">
      <w:pPr>
        <w:spacing w:before="200" w:after="200"/>
        <w:ind w:left="720"/>
        <w:rPr>
          <w:color w:val="222222"/>
        </w:rPr>
      </w:pPr>
    </w:p>
    <w:p xmlns:wp14="http://schemas.microsoft.com/office/word/2010/wordml" w:rsidR="009B6365" w:rsidRDefault="000E61C3" w14:paraId="62CE55BB" wp14:textId="77777777">
      <w:pPr>
        <w:spacing w:before="200" w:after="200"/>
        <w:rPr>
          <w:color w:val="222222"/>
        </w:rPr>
      </w:pPr>
      <w:r>
        <w:rPr>
          <w:color w:val="222222"/>
        </w:rPr>
        <w:t>Test plan:</w:t>
      </w:r>
    </w:p>
    <w:p xmlns:wp14="http://schemas.microsoft.com/office/word/2010/wordml" w:rsidR="009B6365" w:rsidP="74141C59" w:rsidRDefault="000E61C3" w14:paraId="37D5EB84" wp14:textId="77777777">
      <w:pPr>
        <w:numPr>
          <w:ilvl w:val="0"/>
          <w:numId w:val="2"/>
        </w:numPr>
        <w:spacing w:before="200"/>
        <w:rPr>
          <w:color w:val="222222"/>
          <w:lang w:val="en-US"/>
        </w:rPr>
      </w:pPr>
      <w:r w:rsidRPr="74141C59" w:rsidR="000E61C3">
        <w:rPr>
          <w:color w:val="222222"/>
          <w:lang w:val="en-US"/>
        </w:rPr>
        <w:t>When I click the ‘Add Note’ button, I should be able to create a new note with title and description</w:t>
      </w:r>
      <w:r w:rsidRPr="74141C59" w:rsidR="000E61C3">
        <w:rPr>
          <w:color w:val="222222"/>
          <w:lang w:val="en-US"/>
        </w:rPr>
        <w:t xml:space="preserve">.  </w:t>
      </w:r>
      <w:r w:rsidRPr="74141C59" w:rsidR="000E61C3">
        <w:rPr>
          <w:color w:val="222222"/>
          <w:lang w:val="en-US"/>
        </w:rPr>
        <w:t xml:space="preserve">Validation should be taken </w:t>
      </w:r>
      <w:r w:rsidRPr="74141C59" w:rsidR="000E61C3">
        <w:rPr>
          <w:color w:val="222222"/>
          <w:lang w:val="en-US"/>
        </w:rPr>
        <w:t>care,</w:t>
      </w:r>
      <w:r w:rsidRPr="74141C59" w:rsidR="000E61C3">
        <w:rPr>
          <w:color w:val="222222"/>
          <w:lang w:val="en-US"/>
        </w:rPr>
        <w:t xml:space="preserve"> a note </w:t>
      </w:r>
      <w:r w:rsidRPr="74141C59" w:rsidR="000E61C3">
        <w:rPr>
          <w:color w:val="222222"/>
          <w:lang w:val="en-US"/>
        </w:rPr>
        <w:t>can’t</w:t>
      </w:r>
      <w:r w:rsidRPr="74141C59" w:rsidR="000E61C3">
        <w:rPr>
          <w:color w:val="222222"/>
          <w:lang w:val="en-US"/>
        </w:rPr>
        <w:t xml:space="preserve"> be saved without title and description.</w:t>
      </w:r>
      <w:ins w:author="Deleted user" w:date="2023-02-23T17:39:00Z" w:id="2">
        <w:r w:rsidR="74141C59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editId="4947EEB8" wp14:anchorId="37AE09C5">
              <wp:simplePos x="0" y="0"/>
              <wp:positionH relativeFrom="column">
                <wp:posOffset>695325</wp:posOffset>
              </wp:positionH>
              <wp:positionV relativeFrom="paragraph">
                <wp:posOffset>516113</wp:posOffset>
              </wp:positionV>
              <wp:extent cx="4702284" cy="2276774"/>
              <wp:effectExtent l="0" t="0" r="0" b="0"/>
              <wp:wrapSquare wrapText="bothSides"/>
              <wp:docPr id="1485353408" name="image1.png" title="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/>
                    </pic:nvPicPr>
                    <pic:blipFill>
                      <a:blip r:embed="R359da1cf9e7b48f8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4702284" cy="22767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xmlns:wp14="http://schemas.microsoft.com/office/word/2010/wordml" w:rsidR="009B6365" w:rsidP="74141C59" w:rsidRDefault="000E61C3" w14:paraId="6B13FBC4" wp14:textId="77777777">
      <w:pPr>
        <w:numPr>
          <w:ilvl w:val="0"/>
          <w:numId w:val="2"/>
        </w:numPr>
        <w:spacing w:after="200"/>
        <w:rPr>
          <w:color w:val="222222"/>
          <w:lang w:val="en-US"/>
        </w:rPr>
      </w:pPr>
      <w:r w:rsidRPr="74141C59" w:rsidR="000E61C3">
        <w:rPr>
          <w:color w:val="222222"/>
          <w:lang w:val="en-US"/>
        </w:rPr>
        <w:t>When I click the save the button, I should be able to store the note with the title as reference.</w:t>
      </w:r>
      <w:del w:author="Deleted user" w:date="2023-02-23T17:39:00Z" w:id="3">
        <w:r w:rsidR="74141C59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editId="4EAC6668" wp14:anchorId="3E5D37D0">
              <wp:simplePos x="0" y="0"/>
              <wp:positionH relativeFrom="column">
                <wp:posOffset>714375</wp:posOffset>
              </wp:positionH>
              <wp:positionV relativeFrom="paragraph">
                <wp:posOffset>171450</wp:posOffset>
              </wp:positionV>
              <wp:extent cx="4702284" cy="2276774"/>
              <wp:effectExtent l="0" t="0" r="0" b="0"/>
              <wp:wrapSquare wrapText="bothSides"/>
              <wp:docPr id="2070507349" name="image1.png" title="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/>
                    </pic:nvPicPr>
                    <pic:blipFill>
                      <a:blip r:embed="R5719b4d081d34ebc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4702284" cy="22767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xmlns:wp14="http://schemas.microsoft.com/office/word/2010/wordml" w:rsidR="009B6365" w:rsidRDefault="000E61C3" w14:paraId="02EB378F" wp14:textId="77777777">
      <w:pPr>
        <w:spacing w:before="200" w:after="200"/>
        <w:ind w:left="720"/>
        <w:rPr>
          <w:color w:val="222222"/>
        </w:rPr>
      </w:pPr>
      <w:r>
        <w:rPr>
          <w:noProof/>
          <w:color w:val="222222"/>
        </w:rPr>
        <w:drawing>
          <wp:inline xmlns:wp14="http://schemas.microsoft.com/office/word/2010/wordprocessingDrawing" distT="114300" distB="114300" distL="114300" distR="114300" wp14:anchorId="3AC56233" wp14:editId="7777777">
            <wp:extent cx="4614863" cy="228467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284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9B6365" w:rsidP="74141C59" w:rsidRDefault="000E61C3" w14:paraId="098993FE" wp14:textId="77777777">
      <w:pPr>
        <w:numPr>
          <w:ilvl w:val="0"/>
          <w:numId w:val="2"/>
        </w:numPr>
        <w:spacing w:before="200"/>
        <w:rPr>
          <w:color w:val="222222"/>
          <w:lang w:val="en-US"/>
        </w:rPr>
      </w:pPr>
      <w:r w:rsidRPr="74141C59" w:rsidR="000E61C3">
        <w:rPr>
          <w:color w:val="222222"/>
          <w:lang w:val="en-US"/>
        </w:rPr>
        <w:t>At any time, I should be able to delete the existing note.</w:t>
      </w:r>
    </w:p>
    <w:p xmlns:wp14="http://schemas.microsoft.com/office/word/2010/wordml" w:rsidR="009B6365" w:rsidP="74141C59" w:rsidRDefault="000E61C3" w14:paraId="22F728F6" wp14:textId="77777777">
      <w:pPr>
        <w:numPr>
          <w:ilvl w:val="0"/>
          <w:numId w:val="2"/>
        </w:numPr>
        <w:rPr>
          <w:color w:val="222222"/>
          <w:lang w:val="en-US"/>
        </w:rPr>
      </w:pPr>
      <w:r w:rsidRPr="74141C59" w:rsidR="000E61C3">
        <w:rPr>
          <w:color w:val="222222"/>
          <w:lang w:val="en-US"/>
        </w:rPr>
        <w:t>At any time, I should be able to update the existing note(title +  description).</w:t>
      </w:r>
    </w:p>
    <w:p xmlns:wp14="http://schemas.microsoft.com/office/word/2010/wordml" w:rsidR="009B6365" w:rsidP="74141C59" w:rsidRDefault="000E61C3" w14:paraId="39728B73" wp14:textId="77777777">
      <w:pPr>
        <w:numPr>
          <w:ilvl w:val="0"/>
          <w:numId w:val="2"/>
        </w:numPr>
        <w:rPr>
          <w:color w:val="222222"/>
          <w:lang w:val="en-US"/>
        </w:rPr>
      </w:pPr>
      <w:r w:rsidRPr="74141C59" w:rsidR="000E61C3">
        <w:rPr>
          <w:color w:val="222222"/>
          <w:lang w:val="en-US"/>
        </w:rPr>
        <w:t>At any time, I should be able to view the note( title + description).</w:t>
      </w:r>
    </w:p>
    <w:p xmlns:wp14="http://schemas.microsoft.com/office/word/2010/wordml" w:rsidR="009B6365" w:rsidP="74141C59" w:rsidRDefault="000E61C3" w14:paraId="4059D67D" wp14:textId="77777777">
      <w:pPr>
        <w:numPr>
          <w:ilvl w:val="0"/>
          <w:numId w:val="2"/>
        </w:numPr>
        <w:rPr>
          <w:color w:val="222222"/>
          <w:lang w:val="en-US"/>
        </w:rPr>
      </w:pPr>
      <w:r w:rsidRPr="74141C59" w:rsidR="000E61C3">
        <w:rPr>
          <w:color w:val="222222"/>
          <w:lang w:val="en-US"/>
        </w:rPr>
        <w:t>When I reload the page, I shouldn’t lose the notes.(use local storage).</w:t>
      </w:r>
    </w:p>
    <w:p xmlns:wp14="http://schemas.microsoft.com/office/word/2010/wordml" w:rsidR="009B6365" w:rsidRDefault="000E61C3" w14:paraId="25BC136B" wp14:textId="77777777">
      <w:pPr>
        <w:numPr>
          <w:ilvl w:val="0"/>
          <w:numId w:val="2"/>
        </w:numPr>
        <w:rPr>
          <w:color w:val="222222"/>
        </w:rPr>
      </w:pPr>
      <w:r>
        <w:rPr>
          <w:color w:val="222222"/>
        </w:rPr>
        <w:t>When I add multiple notes beyond the current page limit, implement page scrollable for the title references.</w:t>
      </w:r>
    </w:p>
    <w:p xmlns:wp14="http://schemas.microsoft.com/office/word/2010/wordml" w:rsidR="009B6365" w:rsidP="74141C59" w:rsidRDefault="000E61C3" w14:paraId="6D8D0B81" wp14:textId="77777777">
      <w:pPr>
        <w:numPr>
          <w:ilvl w:val="0"/>
          <w:numId w:val="2"/>
        </w:numPr>
        <w:spacing w:after="200"/>
        <w:rPr>
          <w:color w:val="222222"/>
          <w:lang w:val="en-US"/>
        </w:rPr>
      </w:pPr>
      <w:r w:rsidRPr="74141C59" w:rsidR="000E61C3">
        <w:rPr>
          <w:color w:val="222222"/>
          <w:lang w:val="en-US"/>
        </w:rPr>
        <w:t>UI should not be the same with the referenced image, come up with your own idea.</w:t>
      </w:r>
    </w:p>
    <w:sectPr w:rsidR="009B636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229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CA13B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2390854">
    <w:abstractNumId w:val="0"/>
  </w:num>
  <w:num w:numId="2" w16cid:durableId="155557810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65"/>
    <w:rsid w:val="000E61C3"/>
    <w:rsid w:val="00805B73"/>
    <w:rsid w:val="009B6365"/>
    <w:rsid w:val="7414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F35D"/>
  <w15:docId w15:val="{33F83B93-1F2F-401E-9EBC-EB8AEF9D9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/media/image3.png" Id="R359da1cf9e7b48f8" /><Relationship Type="http://schemas.openxmlformats.org/officeDocument/2006/relationships/image" Target="/media/image4.png" Id="R5719b4d081d34e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D75C200301340BD5C7AA584884C6D" ma:contentTypeVersion="14" ma:contentTypeDescription="Create a new document." ma:contentTypeScope="" ma:versionID="b13a8a396860e5e14aa8fd5c21ee50fa">
  <xsd:schema xmlns:xsd="http://www.w3.org/2001/XMLSchema" xmlns:xs="http://www.w3.org/2001/XMLSchema" xmlns:p="http://schemas.microsoft.com/office/2006/metadata/properties" xmlns:ns2="84b073cb-898f-4056-9db3-805c83c80bcb" xmlns:ns3="b52bfd6a-dbc6-4797-98c3-a82a0bac16b1" targetNamespace="http://schemas.microsoft.com/office/2006/metadata/properties" ma:root="true" ma:fieldsID="de2b3c07fca6a83012dce32cfbba64ec" ns2:_="" ns3:_="">
    <xsd:import namespace="84b073cb-898f-4056-9db3-805c83c80bcb"/>
    <xsd:import namespace="b52bfd6a-dbc6-4797-98c3-a82a0bac1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073cb-898f-4056-9db3-805c83c8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13f985e-bca9-4553-9794-08f9f35b42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bfd6a-dbc6-4797-98c3-a82a0bac1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90a08ce-5e8c-42e5-8049-d56b6a5f639c}" ma:internalName="TaxCatchAll" ma:showField="CatchAllData" ma:web="b52bfd6a-dbc6-4797-98c3-a82a0bac16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2bfd6a-dbc6-4797-98c3-a82a0bac16b1">
      <UserInfo>
        <DisplayName>Interns</DisplayName>
        <AccountId>83</AccountId>
        <AccountType/>
      </UserInfo>
    </SharedWithUsers>
    <lcf76f155ced4ddcb4097134ff3c332f xmlns="84b073cb-898f-4056-9db3-805c83c80bcb">
      <Terms xmlns="http://schemas.microsoft.com/office/infopath/2007/PartnerControls"/>
    </lcf76f155ced4ddcb4097134ff3c332f>
    <TaxCatchAll xmlns="b52bfd6a-dbc6-4797-98c3-a82a0bac16b1" xsi:nil="true"/>
  </documentManagement>
</p:properties>
</file>

<file path=customXml/itemProps1.xml><?xml version="1.0" encoding="utf-8"?>
<ds:datastoreItem xmlns:ds="http://schemas.openxmlformats.org/officeDocument/2006/customXml" ds:itemID="{B0BBE118-485F-4C54-977C-9F88C94DD4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C13535-B008-49A1-8DA6-65249E340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073cb-898f-4056-9db3-805c83c80bcb"/>
    <ds:schemaRef ds:uri="b52bfd6a-dbc6-4797-98c3-a82a0bac1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570A9-738C-4FF1-8839-B569344307B0}">
  <ds:schemaRefs>
    <ds:schemaRef ds:uri="http://schemas.microsoft.com/office/2006/metadata/properties"/>
    <ds:schemaRef ds:uri="http://schemas.microsoft.com/office/infopath/2007/PartnerControls"/>
    <ds:schemaRef ds:uri="b52bfd6a-dbc6-4797-98c3-a82a0bac16b1"/>
    <ds:schemaRef ds:uri="84b073cb-898f-4056-9db3-805c83c80bc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Sreekanth Chakravarthy S</cp:lastModifiedBy>
  <cp:revision>2</cp:revision>
  <dcterms:created xsi:type="dcterms:W3CDTF">2024-04-16T07:09:00Z</dcterms:created>
  <dcterms:modified xsi:type="dcterms:W3CDTF">2024-04-16T07:10:21Z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0x0101000B1D75C200301340BD5C7AA584884C6D</vt:lpwstr>
  </property>
  <property fmtid="{D5CDD505-2E9C-101B-9397-08002B2CF9AE}" pid="3" name="Order">
    <vt:r8>9100</vt:r8>
  </property>
  <property fmtid="{D5CDD505-2E9C-101B-9397-08002B2CF9AE}" pid="4" name="MediaServiceImageTags">
    <vt:lpwstr/>
  </property>
</Properties>
</file>